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AED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30F31FE" w14:textId="77777777" w:rsidR="000E22B2" w:rsidRPr="0037002C" w:rsidRDefault="000E22B2" w:rsidP="000E22B2">
      <w:pPr>
        <w:spacing w:after="0"/>
        <w:rPr>
          <w:b/>
          <w:bCs/>
        </w:rPr>
      </w:pPr>
    </w:p>
    <w:p w14:paraId="48FDA6A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EE41A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059BB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D8C47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8A8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633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7A73A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7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F4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2217F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14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B2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778A0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6B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88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DE9BD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E0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7D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8BD86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23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CF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173B1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B7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C3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49F4A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8F8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7C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E4267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78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2A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DB832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E3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8E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C1F683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7A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1F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59AA1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5E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8B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36A12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DD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FE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84111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39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7D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73E95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17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60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066E8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DA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7F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6FE7BD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BE269E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05D2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2935" w:type="dxa"/>
        <w:tblLook w:val="04A0" w:firstRow="1" w:lastRow="0" w:firstColumn="1" w:lastColumn="0" w:noHBand="0" w:noVBand="1"/>
      </w:tblPr>
      <w:tblGrid>
        <w:gridCol w:w="1963"/>
        <w:gridCol w:w="1963"/>
      </w:tblGrid>
      <w:tr w:rsidR="00BF1C73" w14:paraId="7F14323D" w14:textId="77777777" w:rsidTr="00BF1C73">
        <w:trPr>
          <w:trHeight w:val="548"/>
        </w:trPr>
        <w:tc>
          <w:tcPr>
            <w:tcW w:w="1963" w:type="dxa"/>
          </w:tcPr>
          <w:p w14:paraId="7768EB73" w14:textId="784C7DDC" w:rsidR="00BF1C73" w:rsidRPr="00BF1C73" w:rsidRDefault="00BF1C73" w:rsidP="00BF1C73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963" w:type="dxa"/>
          </w:tcPr>
          <w:p w14:paraId="0F1DA373" w14:textId="496ACB7F" w:rsidR="00BF1C73" w:rsidRPr="00CC56BD" w:rsidRDefault="00CC56BD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33.271333</w:t>
            </w:r>
          </w:p>
        </w:tc>
      </w:tr>
      <w:tr w:rsidR="00BF1C73" w14:paraId="32BFA30E" w14:textId="77777777" w:rsidTr="00BF1C73">
        <w:trPr>
          <w:trHeight w:val="548"/>
        </w:trPr>
        <w:tc>
          <w:tcPr>
            <w:tcW w:w="1963" w:type="dxa"/>
          </w:tcPr>
          <w:p w14:paraId="44D84898" w14:textId="3DD15B04" w:rsidR="00BF1C73" w:rsidRPr="00BF1C73" w:rsidRDefault="00BF1C73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963" w:type="dxa"/>
          </w:tcPr>
          <w:p w14:paraId="3865C191" w14:textId="6095B45A" w:rsidR="00BF1C73" w:rsidRPr="00CC56BD" w:rsidRDefault="00CC56BD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8"/>
                <w:szCs w:val="28"/>
              </w:rPr>
            </w:pPr>
            <w:r w:rsidRPr="00CC56BD">
              <w:rPr>
                <w:sz w:val="28"/>
                <w:szCs w:val="28"/>
              </w:rPr>
              <w:t>287.146612</w:t>
            </w:r>
          </w:p>
        </w:tc>
      </w:tr>
      <w:tr w:rsidR="00BF1C73" w14:paraId="19DE5C0C" w14:textId="77777777" w:rsidTr="00BF1C73">
        <w:trPr>
          <w:trHeight w:val="548"/>
        </w:trPr>
        <w:tc>
          <w:tcPr>
            <w:tcW w:w="1963" w:type="dxa"/>
          </w:tcPr>
          <w:p w14:paraId="449B74C7" w14:textId="77777777" w:rsidR="00BF1C73" w:rsidRDefault="00BF1C73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</w:t>
            </w:r>
          </w:p>
          <w:p w14:paraId="7CDF1F95" w14:textId="2170450B" w:rsidR="00BF1C73" w:rsidRPr="00BF1C73" w:rsidRDefault="00BF1C73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Deviation</w:t>
            </w:r>
          </w:p>
        </w:tc>
        <w:tc>
          <w:tcPr>
            <w:tcW w:w="1963" w:type="dxa"/>
          </w:tcPr>
          <w:p w14:paraId="16CB8C9F" w14:textId="0A6CC252" w:rsidR="00BF1C73" w:rsidRPr="00CC56BD" w:rsidRDefault="00CC56BD" w:rsidP="000E22B2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16.945401</w:t>
            </w:r>
          </w:p>
        </w:tc>
      </w:tr>
    </w:tbl>
    <w:p w14:paraId="725A34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8C5D5A" w14:textId="026E2C4A" w:rsidR="000E22B2" w:rsidRPr="003F558B" w:rsidRDefault="0063475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                        </w:t>
      </w:r>
      <w:r w:rsidR="003F558B">
        <w:t xml:space="preserve">The Outlier is </w:t>
      </w:r>
      <w:r w:rsidR="003F558B" w:rsidRPr="003F558B">
        <w:rPr>
          <w:rFonts w:eastAsia="Times New Roman" w:cs="Times New Roman"/>
          <w:b/>
          <w:bCs/>
          <w:color w:val="000000"/>
        </w:rPr>
        <w:t>Morgan Stanley</w:t>
      </w:r>
      <w:r w:rsidR="003F558B">
        <w:rPr>
          <w:rFonts w:eastAsia="Times New Roman" w:cs="Times New Roman"/>
          <w:b/>
          <w:bCs/>
          <w:color w:val="000000"/>
        </w:rPr>
        <w:t xml:space="preserve"> : 91.36%</w:t>
      </w:r>
    </w:p>
    <w:p w14:paraId="68E5EB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9535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390B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89B5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FFAF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0D6D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2A82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CBF5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9DD1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6AF2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E75E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2C50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0EFA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A7C9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EC2B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4E6C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A452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EB718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36EBD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31C699B" wp14:editId="640C2A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3598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1347E1B" w14:textId="4605923B" w:rsidR="003F558B" w:rsidRDefault="000E22B2" w:rsidP="00AA10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ins w:id="0" w:author="Kiran Kumar K" w:date="2023-03-03T12:23:00Z">
        <w:r w:rsidR="003F558B">
          <w:t xml:space="preserve"> </w:t>
        </w:r>
      </w:ins>
    </w:p>
    <w:p w14:paraId="48D4E61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A8CF13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C0F203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70DC84" w14:textId="4D4461C7" w:rsidR="00CA2449" w:rsidRDefault="00CA2449" w:rsidP="00CA24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b/>
          <w:bCs/>
        </w:rPr>
        <w:t xml:space="preserve">Ans : </w:t>
      </w:r>
      <w:r>
        <w:t xml:space="preserve"> </w:t>
      </w:r>
      <w:r w:rsidR="0040690A">
        <w:t>The Inter</w:t>
      </w:r>
      <w:r w:rsidR="00394435">
        <w:t>-</w:t>
      </w:r>
      <w:r w:rsidR="000C0D4F">
        <w:t>quartile range of the dataset lies between</w:t>
      </w:r>
      <w:r w:rsidR="002C507F">
        <w:t xml:space="preserve"> Q1</w:t>
      </w:r>
      <w:r w:rsidR="00665E59">
        <w:t>-Q3 is</w:t>
      </w:r>
      <w:r w:rsidR="000C0D4F">
        <w:t xml:space="preserve"> 5 – 12 </w:t>
      </w:r>
    </w:p>
    <w:p w14:paraId="2B7AF6AB" w14:textId="1F29CE6A" w:rsidR="00A95014" w:rsidRDefault="00394435" w:rsidP="000E22B2">
      <w:pPr>
        <w:autoSpaceDE w:val="0"/>
        <w:autoSpaceDN w:val="0"/>
        <w:adjustRightInd w:val="0"/>
        <w:spacing w:after="0"/>
      </w:pPr>
      <w:r>
        <w:t xml:space="preserve">                          </w:t>
      </w:r>
      <w:r w:rsidR="0054252E">
        <w:t>It</w:t>
      </w:r>
      <w:r>
        <w:t xml:space="preserve"> i</w:t>
      </w:r>
      <w:r w:rsidR="00D47A8B">
        <w:t xml:space="preserve">mplies </w:t>
      </w:r>
      <w:r>
        <w:t xml:space="preserve"> </w:t>
      </w:r>
      <w:r w:rsidR="0054252E">
        <w:t xml:space="preserve">that most of the data lies </w:t>
      </w:r>
      <w:r>
        <w:t xml:space="preserve">  </w:t>
      </w:r>
      <w:r w:rsidR="003A55DB">
        <w:t>between Q2-Q3</w:t>
      </w:r>
    </w:p>
    <w:p w14:paraId="3D52E96A" w14:textId="50F4CCA5" w:rsidR="003A55DB" w:rsidRDefault="003A55DB" w:rsidP="000E22B2">
      <w:pPr>
        <w:autoSpaceDE w:val="0"/>
        <w:autoSpaceDN w:val="0"/>
        <w:adjustRightInd w:val="0"/>
        <w:spacing w:after="0"/>
      </w:pPr>
      <w:r>
        <w:t xml:space="preserve">                          Range = Max-Min</w:t>
      </w:r>
      <w:r w:rsidR="003E4E9F">
        <w:t>=12-5=7</w:t>
      </w:r>
    </w:p>
    <w:p w14:paraId="0A25C0D3" w14:textId="0DA9F8FC" w:rsidR="003E4E9F" w:rsidRDefault="003E4E9F" w:rsidP="003E4E9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b/>
          <w:bCs/>
        </w:rPr>
        <w:t xml:space="preserve">Ans : </w:t>
      </w:r>
      <w:r w:rsidR="006C76EE">
        <w:t xml:space="preserve"> The data is Positively</w:t>
      </w:r>
      <w:r w:rsidR="007618EA">
        <w:t xml:space="preserve"> Skewed (Right Skewed</w:t>
      </w:r>
      <w:r w:rsidR="007618EA" w:rsidRPr="009444F7">
        <w:t>)</w:t>
      </w:r>
      <w:r w:rsidR="009444F7" w:rsidRPr="009444F7">
        <w:t xml:space="preserve">, And the whisk </w:t>
      </w:r>
      <w:r w:rsidR="009444F7">
        <w:t>on</w:t>
      </w:r>
      <w:r w:rsidR="009444F7" w:rsidRPr="009444F7">
        <w:t xml:space="preserve"> the right side is larger when compared to the Left.</w:t>
      </w:r>
    </w:p>
    <w:p w14:paraId="3BA422B3" w14:textId="5367EB98" w:rsidR="00876DE9" w:rsidRPr="0063574D" w:rsidRDefault="009254BE" w:rsidP="0063574D">
      <w:pPr>
        <w:pStyle w:val="ListParagraph"/>
        <w:numPr>
          <w:ilvl w:val="0"/>
          <w:numId w:val="5"/>
        </w:numPr>
        <w:spacing w:after="0"/>
        <w:rPr>
          <w:color w:val="00A933"/>
        </w:rPr>
      </w:pPr>
      <w:r w:rsidRPr="0063574D">
        <w:rPr>
          <w:b/>
          <w:bCs/>
        </w:rPr>
        <w:t>Ans :</w:t>
      </w:r>
      <w:r>
        <w:t xml:space="preserve">  </w:t>
      </w:r>
      <w:r w:rsidR="00876DE9" w:rsidRPr="0063574D">
        <w:t>If it was found that the data point with the value 25 is actually 2.5,the out lairs will be at lower extreme side.</w:t>
      </w:r>
    </w:p>
    <w:p w14:paraId="22D40B4A" w14:textId="77777777" w:rsidR="00876DE9" w:rsidRDefault="00876DE9" w:rsidP="00876DE9">
      <w:pPr>
        <w:spacing w:after="0"/>
      </w:pPr>
    </w:p>
    <w:p w14:paraId="381750AC" w14:textId="3BC1DCB1" w:rsidR="009444F7" w:rsidRDefault="009444F7" w:rsidP="0063574D">
      <w:pPr>
        <w:pStyle w:val="ListParagraph"/>
        <w:autoSpaceDE w:val="0"/>
        <w:autoSpaceDN w:val="0"/>
        <w:adjustRightInd w:val="0"/>
        <w:spacing w:after="0"/>
      </w:pPr>
    </w:p>
    <w:p w14:paraId="792F59B6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765F1AC1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3F97F6D5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4551B1E0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285D61E8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0C923384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2526D5EB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5B9F2387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6947CB05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180EF3E6" w14:textId="77777777" w:rsidR="00182903" w:rsidRDefault="00182903" w:rsidP="0063574D">
      <w:pPr>
        <w:pStyle w:val="ListParagraph"/>
        <w:autoSpaceDE w:val="0"/>
        <w:autoSpaceDN w:val="0"/>
        <w:adjustRightInd w:val="0"/>
        <w:spacing w:after="0"/>
      </w:pPr>
    </w:p>
    <w:p w14:paraId="6B5428F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6B441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1D7110C" wp14:editId="72B5E27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4B619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EC3E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C2BF06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EF54F5" w14:textId="2F1EF8A8" w:rsidR="00182903" w:rsidRPr="001C66A9" w:rsidRDefault="001C66A9" w:rsidP="00182903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 </w:t>
      </w:r>
      <w:r>
        <w:t xml:space="preserve">: </w:t>
      </w:r>
      <w:r w:rsidR="00AE37B2">
        <w:t>Mode of the dataset lies Between 4-8</w:t>
      </w:r>
    </w:p>
    <w:p w14:paraId="7E76C345" w14:textId="77777777" w:rsidR="00AE37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CB326B8" w14:textId="4B0D6A4E" w:rsidR="000E22B2" w:rsidRDefault="00AE37B2" w:rsidP="00AE37B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 : </w:t>
      </w:r>
      <w:r w:rsidR="002C5A17">
        <w:t>The data is Positiv</w:t>
      </w:r>
      <w:r w:rsidR="00C175F5">
        <w:t xml:space="preserve">ely Skewed(Right Skewed),the tail of the distribution is </w:t>
      </w:r>
      <w:r w:rsidR="00020918">
        <w:t>on the right side.</w:t>
      </w:r>
      <w:r w:rsidR="000E22B2">
        <w:tab/>
      </w:r>
    </w:p>
    <w:p w14:paraId="4FE11F4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22E8136" w14:textId="77777777" w:rsidR="002D113D" w:rsidRDefault="008D353E" w:rsidP="002D113D">
      <w:pPr>
        <w:pStyle w:val="ListParagraph"/>
        <w:spacing w:after="160" w:line="256" w:lineRule="auto"/>
        <w:ind w:left="465"/>
        <w:rPr>
          <w:rFonts w:cstheme="minorHAnsi"/>
          <w:color w:val="202124"/>
          <w:shd w:val="clear" w:color="auto" w:fill="FFFFFF"/>
        </w:rPr>
      </w:pPr>
      <w:r>
        <w:rPr>
          <w:b/>
          <w:bCs/>
        </w:rPr>
        <w:t xml:space="preserve">                   </w:t>
      </w:r>
      <w:r w:rsidR="00020918">
        <w:rPr>
          <w:b/>
          <w:bCs/>
        </w:rPr>
        <w:t>Ans :</w:t>
      </w:r>
      <w:r w:rsidR="00020918">
        <w:t xml:space="preserve"> </w:t>
      </w:r>
      <w:r w:rsidR="00AE012E" w:rsidRPr="008D353E">
        <w:rPr>
          <w:rFonts w:cstheme="minorHAnsi"/>
        </w:rPr>
        <w:t>Histogram and boxplot</w:t>
      </w:r>
      <w:r w:rsidR="00AE012E" w:rsidRPr="008D353E">
        <w:rPr>
          <w:rFonts w:cstheme="minorHAnsi"/>
          <w:color w:val="202124"/>
          <w:shd w:val="clear" w:color="auto" w:fill="FFFFFF"/>
        </w:rPr>
        <w:t xml:space="preserve"> are very similar in that they both help to visualize. </w:t>
      </w:r>
    </w:p>
    <w:p w14:paraId="7C5C040C" w14:textId="18F85366" w:rsidR="000D5276" w:rsidRDefault="002D113D" w:rsidP="002D113D">
      <w:pPr>
        <w:pStyle w:val="ListParagraph"/>
        <w:spacing w:after="160" w:line="256" w:lineRule="auto"/>
        <w:ind w:left="465"/>
        <w:rPr>
          <w:rFonts w:cstheme="minorHAnsi"/>
          <w:color w:val="202124"/>
          <w:shd w:val="clear" w:color="auto" w:fill="FFFFFF"/>
        </w:rPr>
      </w:pPr>
      <w:r>
        <w:rPr>
          <w:b/>
          <w:bCs/>
        </w:rPr>
        <w:t xml:space="preserve">                </w:t>
      </w:r>
      <w:r w:rsidR="000D5276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E012E" w:rsidRPr="008D353E">
        <w:rPr>
          <w:rFonts w:cstheme="minorHAnsi"/>
          <w:color w:val="202124"/>
          <w:shd w:val="clear" w:color="auto" w:fill="FFFFFF"/>
        </w:rPr>
        <w:t xml:space="preserve">Although </w:t>
      </w:r>
      <w:r w:rsidR="00AE012E" w:rsidRPr="002D113D">
        <w:rPr>
          <w:rFonts w:cstheme="minorHAnsi"/>
          <w:color w:val="202124"/>
          <w:shd w:val="clear" w:color="auto" w:fill="FFFFFF"/>
        </w:rPr>
        <w:t xml:space="preserve">histograms are better in determining the underlying distribution of the </w:t>
      </w:r>
    </w:p>
    <w:p w14:paraId="26AD526D" w14:textId="77777777" w:rsidR="00344281" w:rsidRDefault="000D5276" w:rsidP="002D113D">
      <w:pPr>
        <w:pStyle w:val="ListParagraph"/>
        <w:spacing w:after="160" w:line="256" w:lineRule="auto"/>
        <w:ind w:left="465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           </w:t>
      </w:r>
      <w:r w:rsidR="00AE012E" w:rsidRPr="002D113D">
        <w:rPr>
          <w:rFonts w:cstheme="minorHAnsi"/>
          <w:color w:val="202124"/>
          <w:shd w:val="clear" w:color="auto" w:fill="FFFFFF"/>
        </w:rPr>
        <w:t xml:space="preserve">data, box plots allow you to compare multiple data sets better than histograms as </w:t>
      </w:r>
    </w:p>
    <w:p w14:paraId="34B1F2C6" w14:textId="027D9921" w:rsidR="00344281" w:rsidRDefault="00344281" w:rsidP="00344281">
      <w:pPr>
        <w:pStyle w:val="ListParagraph"/>
        <w:spacing w:after="160" w:line="256" w:lineRule="auto"/>
        <w:ind w:left="465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           </w:t>
      </w:r>
      <w:r w:rsidR="00AE012E" w:rsidRPr="002D113D">
        <w:rPr>
          <w:rFonts w:cstheme="minorHAnsi"/>
          <w:color w:val="202124"/>
          <w:shd w:val="clear" w:color="auto" w:fill="FFFFFF"/>
        </w:rPr>
        <w:t>they are less detailed and take up less space</w:t>
      </w:r>
      <w:r w:rsidR="00B1673B">
        <w:rPr>
          <w:rFonts w:cstheme="minorHAnsi"/>
          <w:color w:val="202124"/>
          <w:shd w:val="clear" w:color="auto" w:fill="FFFFFF"/>
        </w:rPr>
        <w:t xml:space="preserve"> </w:t>
      </w:r>
      <w:r w:rsidR="00AE012E" w:rsidRPr="002D113D">
        <w:rPr>
          <w:rFonts w:cstheme="minorHAnsi"/>
          <w:color w:val="202124"/>
          <w:shd w:val="clear" w:color="auto" w:fill="FFFFFF"/>
        </w:rPr>
        <w:t>.</w:t>
      </w:r>
      <w:r w:rsidR="00AE012E" w:rsidRPr="00344281">
        <w:rPr>
          <w:rFonts w:cstheme="minorHAnsi"/>
          <w:color w:val="202124"/>
          <w:shd w:val="clear" w:color="auto" w:fill="FFFFFF"/>
        </w:rPr>
        <w:t xml:space="preserve">It is easy to find the outliers in the </w:t>
      </w:r>
    </w:p>
    <w:p w14:paraId="662154C3" w14:textId="77777777" w:rsidR="00E3362A" w:rsidRDefault="00344281" w:rsidP="00DE0ED1">
      <w:pPr>
        <w:pStyle w:val="ListParagraph"/>
        <w:spacing w:after="160" w:line="256" w:lineRule="auto"/>
        <w:ind w:left="465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           </w:t>
      </w:r>
      <w:r w:rsidR="00AE012E" w:rsidRPr="00344281">
        <w:rPr>
          <w:rFonts w:cstheme="minorHAnsi"/>
          <w:color w:val="202124"/>
          <w:shd w:val="clear" w:color="auto" w:fill="FFFFFF"/>
        </w:rPr>
        <w:t>boxplot than hist.</w:t>
      </w:r>
    </w:p>
    <w:p w14:paraId="043DD543" w14:textId="27683A17" w:rsidR="00020918" w:rsidRPr="00DE0ED1" w:rsidRDefault="00E3362A" w:rsidP="00DE0ED1">
      <w:pPr>
        <w:pStyle w:val="ListParagraph"/>
        <w:spacing w:after="160" w:line="256" w:lineRule="auto"/>
        <w:ind w:left="465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             </w:t>
      </w:r>
      <w:r w:rsidR="00B1673B">
        <w:rPr>
          <w:rFonts w:cstheme="minorHAnsi"/>
          <w:color w:val="202124"/>
          <w:shd w:val="clear" w:color="auto" w:fill="FFFFFF"/>
        </w:rPr>
        <w:t xml:space="preserve"> </w:t>
      </w:r>
      <w:r>
        <w:rPr>
          <w:rFonts w:cstheme="minorHAnsi"/>
          <w:color w:val="202124"/>
          <w:shd w:val="clear" w:color="auto" w:fill="FFFFFF"/>
        </w:rPr>
        <w:t xml:space="preserve">     </w:t>
      </w:r>
      <w:r>
        <w:rPr>
          <w:color w:val="000000" w:themeColor="text1"/>
        </w:rPr>
        <w:t xml:space="preserve">And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would</w:t>
      </w:r>
      <w:r w:rsidR="00DE0ED1" w:rsidRPr="00DE0ED1">
        <w:rPr>
          <w:color w:val="000000" w:themeColor="text1"/>
        </w:rPr>
        <w:t xml:space="preserve"> skewed right .The outliers are present at upper extreme.</w:t>
      </w:r>
    </w:p>
    <w:p w14:paraId="0A790C9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0E46F4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68E6ECE" w14:textId="77777777" w:rsidR="000E22B2" w:rsidRPr="00725ED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F1DD21A" w14:textId="77777777" w:rsidR="00A71034" w:rsidRPr="00A71034" w:rsidRDefault="00725EDE" w:rsidP="00A71034">
      <w:pPr>
        <w:pStyle w:val="ListParagraph"/>
        <w:ind w:left="465"/>
        <w:rPr>
          <w:rFonts w:cstheme="minorHAnsi"/>
          <w:color w:val="000000"/>
        </w:rPr>
      </w:pPr>
      <w:r>
        <w:rPr>
          <w:rFonts w:cs="BaskervilleBE-Regular"/>
          <w:b/>
          <w:bCs/>
        </w:rPr>
        <w:t>Ans :</w:t>
      </w:r>
      <w:r>
        <w:rPr>
          <w:rFonts w:cs="BaskervilleBE-Regular"/>
        </w:rPr>
        <w:t xml:space="preserve"> </w:t>
      </w:r>
      <w:r w:rsidR="00A71034" w:rsidRPr="00A71034">
        <w:rPr>
          <w:rFonts w:cstheme="minorHAnsi"/>
          <w:color w:val="000000"/>
        </w:rPr>
        <w:t>One in 200 long-distance telephone calls is misdirected</w:t>
      </w:r>
    </w:p>
    <w:p w14:paraId="16121893" w14:textId="77777777" w:rsidR="00A71034" w:rsidRPr="00A71034" w:rsidRDefault="00A71034" w:rsidP="00A71034">
      <w:pPr>
        <w:pStyle w:val="ListParagraph"/>
        <w:ind w:left="465"/>
        <w:rPr>
          <w:rFonts w:cstheme="minorHAnsi"/>
          <w:b/>
          <w:bCs/>
          <w:color w:val="000000"/>
        </w:rPr>
      </w:pPr>
      <w:r w:rsidRPr="00A71034">
        <w:rPr>
          <w:rFonts w:cstheme="minorHAnsi"/>
          <w:b/>
          <w:bCs/>
          <w:color w:val="000000"/>
        </w:rPr>
        <w:t xml:space="preserve">     </w:t>
      </w:r>
    </w:p>
    <w:p w14:paraId="4F456CCF" w14:textId="77777777" w:rsidR="00A71034" w:rsidRP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 w:rsidRPr="00A71034">
        <w:rPr>
          <w:rFonts w:cstheme="minorHAnsi"/>
          <w:color w:val="000000"/>
        </w:rPr>
        <w:t xml:space="preserve">   Probability of call misdirecting  p=1/200</w:t>
      </w:r>
    </w:p>
    <w:p w14:paraId="443764FE" w14:textId="77777777" w:rsidR="00422FC6" w:rsidRDefault="00422FC6" w:rsidP="00A71034">
      <w:pPr>
        <w:pStyle w:val="ListParagraph"/>
        <w:ind w:left="465"/>
        <w:rPr>
          <w:rFonts w:cstheme="minorHAnsi"/>
          <w:color w:val="000000"/>
        </w:rPr>
      </w:pPr>
    </w:p>
    <w:p w14:paraId="356C1DE3" w14:textId="78CF4FDA" w:rsidR="00A71034" w:rsidRP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 w:rsidRPr="00A71034">
        <w:rPr>
          <w:rFonts w:cstheme="minorHAnsi"/>
          <w:color w:val="000000"/>
        </w:rPr>
        <w:t xml:space="preserve">   Probability of call not misdirecting =  1- 1/200</w:t>
      </w:r>
    </w:p>
    <w:p w14:paraId="751203DF" w14:textId="77777777" w:rsid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 w:rsidRPr="00A71034">
        <w:rPr>
          <w:rFonts w:cstheme="minorHAnsi"/>
          <w:color w:val="000000"/>
        </w:rPr>
        <w:t xml:space="preserve">                                                             </w:t>
      </w:r>
      <w:r>
        <w:rPr>
          <w:rFonts w:cstheme="minorHAnsi"/>
          <w:color w:val="000000"/>
        </w:rPr>
        <w:t xml:space="preserve"> </w:t>
      </w:r>
    </w:p>
    <w:p w14:paraId="0FC35B65" w14:textId="28EE0869" w:rsidR="00A71034" w:rsidRP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                                                 </w:t>
      </w:r>
      <w:r w:rsidRPr="00A71034">
        <w:rPr>
          <w:rFonts w:cstheme="minorHAnsi"/>
          <w:color w:val="000000"/>
        </w:rPr>
        <w:t xml:space="preserve">    = 199/200</w:t>
      </w:r>
    </w:p>
    <w:p w14:paraId="14FB7A81" w14:textId="0BB09303" w:rsidR="00A71034" w:rsidRPr="00422FC6" w:rsidRDefault="00422FC6" w:rsidP="00422FC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</w:t>
      </w:r>
      <w:r w:rsidR="00A71034" w:rsidRPr="00422FC6">
        <w:rPr>
          <w:rFonts w:cstheme="minorHAnsi"/>
          <w:color w:val="000000"/>
        </w:rPr>
        <w:t>Number of calls = 5</w:t>
      </w:r>
    </w:p>
    <w:p w14:paraId="0E975FE3" w14:textId="77777777" w:rsidR="00A71034" w:rsidRPr="00A71034" w:rsidRDefault="00A71034" w:rsidP="00A71034">
      <w:pPr>
        <w:pStyle w:val="ListParagraph"/>
        <w:ind w:left="465"/>
        <w:rPr>
          <w:rFonts w:cstheme="minorHAnsi"/>
          <w:b/>
          <w:bCs/>
          <w:color w:val="282829"/>
          <w:shd w:val="clear" w:color="auto" w:fill="FFFFFF"/>
        </w:rPr>
      </w:pPr>
      <w:r w:rsidRPr="00A71034">
        <w:rPr>
          <w:rFonts w:cstheme="minorHAnsi"/>
          <w:color w:val="000000"/>
        </w:rPr>
        <w:t xml:space="preserve">   P(x)=</w:t>
      </w:r>
      <w:r w:rsidRPr="00A71034">
        <w:rPr>
          <w:rFonts w:cstheme="minorHAnsi"/>
          <w:b/>
          <w:bCs/>
          <w:color w:val="282829"/>
          <w:shd w:val="clear" w:color="auto" w:fill="FFFFFF"/>
        </w:rPr>
        <w:t xml:space="preserve"> </w:t>
      </w:r>
      <w:proofErr w:type="spellStart"/>
      <w:r w:rsidRPr="00A71034">
        <w:rPr>
          <w:rFonts w:cstheme="minorHAnsi"/>
          <w:b/>
          <w:bCs/>
          <w:color w:val="282829"/>
          <w:shd w:val="clear" w:color="auto" w:fill="FFFFFF"/>
        </w:rPr>
        <w:t>nCx</w:t>
      </w:r>
      <w:proofErr w:type="spellEnd"/>
      <w:r w:rsidRPr="00A71034">
        <w:rPr>
          <w:rFonts w:cstheme="minorHAnsi"/>
          <w:b/>
          <w:bCs/>
          <w:color w:val="282829"/>
          <w:shd w:val="clear" w:color="auto" w:fill="FFFFFF"/>
        </w:rPr>
        <w:t>*</w:t>
      </w:r>
      <w:proofErr w:type="spellStart"/>
      <w:r w:rsidRPr="00A71034">
        <w:rPr>
          <w:rFonts w:cstheme="minorHAnsi"/>
          <w:b/>
          <w:bCs/>
          <w:color w:val="282829"/>
          <w:shd w:val="clear" w:color="auto" w:fill="FFFFFF"/>
        </w:rPr>
        <w:t>p^x</w:t>
      </w:r>
      <w:proofErr w:type="spellEnd"/>
      <w:r w:rsidRPr="00A71034">
        <w:rPr>
          <w:rFonts w:cstheme="minorHAnsi"/>
          <w:b/>
          <w:bCs/>
          <w:color w:val="282829"/>
          <w:shd w:val="clear" w:color="auto" w:fill="FFFFFF"/>
        </w:rPr>
        <w:t>*q^(n-x)</w:t>
      </w:r>
    </w:p>
    <w:p w14:paraId="604643B5" w14:textId="180F4437" w:rsidR="00A71034" w:rsidRPr="00A71034" w:rsidRDefault="009E692B" w:rsidP="00A71034">
      <w:pPr>
        <w:pStyle w:val="ListParagraph"/>
        <w:ind w:left="46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A71034" w:rsidRPr="00A71034">
        <w:rPr>
          <w:rFonts w:cstheme="minorHAnsi"/>
          <w:color w:val="000000"/>
        </w:rPr>
        <w:t xml:space="preserve">   n = 5</w:t>
      </w:r>
    </w:p>
    <w:p w14:paraId="02A05218" w14:textId="77777777" w:rsidR="00A71034" w:rsidRP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 w:rsidRPr="00A71034">
        <w:rPr>
          <w:rFonts w:cstheme="minorHAnsi"/>
          <w:color w:val="000000"/>
        </w:rPr>
        <w:t xml:space="preserve">    p= 1/200</w:t>
      </w:r>
    </w:p>
    <w:p w14:paraId="5B7A264D" w14:textId="77777777" w:rsidR="00A71034" w:rsidRP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 w:rsidRPr="00A71034">
        <w:rPr>
          <w:rFonts w:cstheme="minorHAnsi"/>
          <w:color w:val="000000"/>
        </w:rPr>
        <w:t xml:space="preserve">    q= 199/200</w:t>
      </w:r>
    </w:p>
    <w:p w14:paraId="781C5208" w14:textId="2B607F79" w:rsidR="00A71034" w:rsidRP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 w:rsidRPr="00A71034">
        <w:rPr>
          <w:rFonts w:cstheme="minorHAnsi"/>
          <w:color w:val="000000"/>
        </w:rPr>
        <w:t xml:space="preserve">   </w:t>
      </w:r>
      <w:proofErr w:type="spellStart"/>
      <w:r w:rsidRPr="00A71034">
        <w:rPr>
          <w:rFonts w:cstheme="minorHAnsi"/>
          <w:color w:val="000000"/>
        </w:rPr>
        <w:t>atleas</w:t>
      </w:r>
      <w:r>
        <w:rPr>
          <w:rFonts w:cstheme="minorHAnsi"/>
          <w:color w:val="000000"/>
        </w:rPr>
        <w:t>t</w:t>
      </w:r>
      <w:proofErr w:type="spellEnd"/>
      <w:r w:rsidRPr="00A71034">
        <w:rPr>
          <w:rFonts w:cstheme="minorHAnsi"/>
          <w:color w:val="000000"/>
        </w:rPr>
        <w:t xml:space="preserve"> one in five attempted telephone</w:t>
      </w:r>
      <w:r w:rsidR="009E692B">
        <w:rPr>
          <w:rFonts w:cstheme="minorHAnsi"/>
          <w:color w:val="000000"/>
        </w:rPr>
        <w:t xml:space="preserve"> </w:t>
      </w:r>
      <w:r w:rsidRPr="00A71034">
        <w:rPr>
          <w:rFonts w:cstheme="minorHAnsi"/>
          <w:color w:val="000000"/>
        </w:rPr>
        <w:t>calls reaches the wrong number</w:t>
      </w:r>
    </w:p>
    <w:p w14:paraId="7E547BD2" w14:textId="77777777" w:rsidR="00AA4A60" w:rsidRDefault="00AA4A60" w:rsidP="00A71034">
      <w:pPr>
        <w:pStyle w:val="ListParagraph"/>
        <w:ind w:left="465"/>
        <w:rPr>
          <w:rFonts w:cstheme="minorHAnsi"/>
          <w:color w:val="000000"/>
        </w:rPr>
      </w:pPr>
    </w:p>
    <w:p w14:paraId="7183E9A0" w14:textId="3B6DCCBE" w:rsidR="00A71034" w:rsidRP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 w:rsidRPr="00A71034">
        <w:rPr>
          <w:rFonts w:cstheme="minorHAnsi"/>
          <w:color w:val="000000"/>
        </w:rPr>
        <w:t xml:space="preserve">  = 1- none of the call reaches the wrong number</w:t>
      </w:r>
    </w:p>
    <w:p w14:paraId="4CB44953" w14:textId="77777777" w:rsidR="00AA4A60" w:rsidRDefault="00AA4A60" w:rsidP="00A71034">
      <w:pPr>
        <w:pStyle w:val="ListParagraph"/>
        <w:ind w:left="465"/>
        <w:rPr>
          <w:rFonts w:cstheme="minorHAnsi"/>
          <w:color w:val="000000"/>
        </w:rPr>
      </w:pPr>
    </w:p>
    <w:p w14:paraId="6CA68E8A" w14:textId="773F267C" w:rsidR="00A71034" w:rsidRPr="00A71034" w:rsidRDefault="00A71034" w:rsidP="00A71034">
      <w:pPr>
        <w:pStyle w:val="ListParagraph"/>
        <w:ind w:left="465"/>
        <w:rPr>
          <w:rFonts w:cstheme="minorHAnsi"/>
          <w:color w:val="000000"/>
        </w:rPr>
      </w:pPr>
      <w:r w:rsidRPr="00A71034">
        <w:rPr>
          <w:rFonts w:cstheme="minorHAnsi"/>
          <w:color w:val="000000"/>
        </w:rPr>
        <w:t xml:space="preserve">  =1- p(0)</w:t>
      </w:r>
    </w:p>
    <w:p w14:paraId="4CB7483B" w14:textId="72686E68" w:rsidR="00A71034" w:rsidRPr="00A71034" w:rsidRDefault="00A71034" w:rsidP="00A7103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71034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A71034">
        <w:rPr>
          <w:rFonts w:asciiTheme="minorHAnsi" w:hAnsiTheme="minorHAnsi" w:cstheme="minorHAnsi"/>
          <w:color w:val="000000"/>
          <w:sz w:val="22"/>
          <w:szCs w:val="22"/>
        </w:rPr>
        <w:t xml:space="preserve"> = 1   -  ⁵C₀(1/200)⁰(199/200)⁵⁻</w:t>
      </w:r>
    </w:p>
    <w:p w14:paraId="2E5AE244" w14:textId="3C297F56" w:rsidR="00A71034" w:rsidRPr="00A71034" w:rsidRDefault="00A71034" w:rsidP="00A7103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A71034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A71034">
        <w:rPr>
          <w:rFonts w:asciiTheme="minorHAnsi" w:hAnsiTheme="minorHAnsi" w:cstheme="minorHAnsi"/>
          <w:color w:val="000000"/>
          <w:sz w:val="22"/>
          <w:szCs w:val="22"/>
        </w:rPr>
        <w:t xml:space="preserve">    = 1  -  (199/200)⁵</w:t>
      </w:r>
    </w:p>
    <w:p w14:paraId="6FA71494" w14:textId="711E31F3" w:rsidR="00A71034" w:rsidRPr="00A71034" w:rsidRDefault="00A71034" w:rsidP="00A7103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A71034">
        <w:rPr>
          <w:rFonts w:asciiTheme="minorHAnsi" w:hAnsiTheme="minorHAnsi" w:cstheme="minorHAnsi"/>
          <w:color w:val="000000"/>
          <w:sz w:val="22"/>
          <w:szCs w:val="22"/>
        </w:rPr>
        <w:t xml:space="preserve">      = 0.02475</w:t>
      </w:r>
    </w:p>
    <w:p w14:paraId="77CD75B6" w14:textId="77777777" w:rsidR="00A71034" w:rsidRDefault="00A71034" w:rsidP="00A7103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</w:t>
      </w:r>
    </w:p>
    <w:p w14:paraId="743A3504" w14:textId="2029C260" w:rsidR="00725EDE" w:rsidRPr="00725EDE" w:rsidRDefault="00725EDE" w:rsidP="00725EDE">
      <w:pPr>
        <w:pStyle w:val="ListParagraph"/>
        <w:autoSpaceDE w:val="0"/>
        <w:autoSpaceDN w:val="0"/>
        <w:adjustRightInd w:val="0"/>
        <w:spacing w:after="0"/>
      </w:pPr>
    </w:p>
    <w:p w14:paraId="113DB7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7B625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1C03AC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7C4DF1" w14:textId="77777777" w:rsidTr="00BB3C58">
        <w:trPr>
          <w:trHeight w:val="276"/>
          <w:jc w:val="center"/>
        </w:trPr>
        <w:tc>
          <w:tcPr>
            <w:tcW w:w="2078" w:type="dxa"/>
          </w:tcPr>
          <w:p w14:paraId="769CC4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73ACA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802EC33" w14:textId="77777777" w:rsidTr="00BB3C58">
        <w:trPr>
          <w:trHeight w:val="276"/>
          <w:jc w:val="center"/>
        </w:trPr>
        <w:tc>
          <w:tcPr>
            <w:tcW w:w="2078" w:type="dxa"/>
          </w:tcPr>
          <w:p w14:paraId="2CC6ED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68283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07671B3" w14:textId="77777777" w:rsidTr="00BB3C58">
        <w:trPr>
          <w:trHeight w:val="276"/>
          <w:jc w:val="center"/>
        </w:trPr>
        <w:tc>
          <w:tcPr>
            <w:tcW w:w="2078" w:type="dxa"/>
          </w:tcPr>
          <w:p w14:paraId="632C44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451C8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0C8D435" w14:textId="77777777" w:rsidTr="00BB3C58">
        <w:trPr>
          <w:trHeight w:val="276"/>
          <w:jc w:val="center"/>
        </w:trPr>
        <w:tc>
          <w:tcPr>
            <w:tcW w:w="2078" w:type="dxa"/>
          </w:tcPr>
          <w:p w14:paraId="1AF4BB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9BF08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4858396" w14:textId="77777777" w:rsidTr="00BB3C58">
        <w:trPr>
          <w:trHeight w:val="276"/>
          <w:jc w:val="center"/>
        </w:trPr>
        <w:tc>
          <w:tcPr>
            <w:tcW w:w="2078" w:type="dxa"/>
          </w:tcPr>
          <w:p w14:paraId="6381F0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AF783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BED024" w14:textId="77777777" w:rsidTr="00BB3C58">
        <w:trPr>
          <w:trHeight w:val="276"/>
          <w:jc w:val="center"/>
        </w:trPr>
        <w:tc>
          <w:tcPr>
            <w:tcW w:w="2078" w:type="dxa"/>
          </w:tcPr>
          <w:p w14:paraId="2115E5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011B7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116DBFF" w14:textId="77777777" w:rsidTr="00BB3C58">
        <w:trPr>
          <w:trHeight w:val="276"/>
          <w:jc w:val="center"/>
        </w:trPr>
        <w:tc>
          <w:tcPr>
            <w:tcW w:w="2078" w:type="dxa"/>
          </w:tcPr>
          <w:p w14:paraId="0D43CC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D0703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50287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15066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05724BD" w14:textId="77777777" w:rsidR="00CB01B1" w:rsidRDefault="00CB01B1" w:rsidP="00CB01B1">
      <w:pPr>
        <w:spacing w:after="160" w:line="256" w:lineRule="auto"/>
        <w:ind w:left="360"/>
      </w:pPr>
      <w:r>
        <w:rPr>
          <w:b/>
          <w:bCs/>
        </w:rPr>
        <w:t xml:space="preserve">        </w:t>
      </w:r>
      <w:r w:rsidR="00EA4A15" w:rsidRPr="00CB01B1">
        <w:rPr>
          <w:b/>
          <w:bCs/>
        </w:rPr>
        <w:t xml:space="preserve">Ans : </w:t>
      </w:r>
      <w:r w:rsidR="00EA4A15" w:rsidRPr="00EA4A15">
        <w:t>As the probability (0.3) is more for 2000$ as compared to others,</w:t>
      </w:r>
      <w:r w:rsidRPr="00CB01B1">
        <w:t xml:space="preserve"> </w:t>
      </w:r>
      <w:r w:rsidR="00EA4A15" w:rsidRPr="003F0E21">
        <w:t>Therefore,</w:t>
      </w:r>
    </w:p>
    <w:p w14:paraId="1851369B" w14:textId="20C3F76B" w:rsidR="00EA4A15" w:rsidRPr="003F0E21" w:rsidRDefault="00CB01B1" w:rsidP="00CB01B1">
      <w:pPr>
        <w:spacing w:after="160" w:line="256" w:lineRule="auto"/>
        <w:ind w:left="360"/>
      </w:pPr>
      <w:r>
        <w:t xml:space="preserve">                 </w:t>
      </w:r>
      <w:r w:rsidR="00EA4A15" w:rsidRPr="003F0E21">
        <w:t xml:space="preserve"> the most likely monetary outcome of the business venture = 2000$</w:t>
      </w:r>
    </w:p>
    <w:p w14:paraId="5F5D25EC" w14:textId="7EA88A35" w:rsidR="00EA4A15" w:rsidRPr="00EA4A15" w:rsidRDefault="00EA4A15" w:rsidP="00EA4A1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A278A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4ABA756" w14:textId="0ADC4405" w:rsidR="003F0E21" w:rsidRPr="00427A4B" w:rsidRDefault="003F0E21" w:rsidP="003F0E21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>
        <w:rPr>
          <w:b/>
          <w:bCs/>
        </w:rPr>
        <w:t xml:space="preserve">Ans : </w:t>
      </w:r>
      <w:r w:rsidR="00427A4B" w:rsidRPr="00427A4B">
        <w:rPr>
          <w:color w:val="000000" w:themeColor="text1"/>
        </w:rPr>
        <w:t xml:space="preserve">Yes, there are 60% chances of getting a positive return and 20% chances of negative returns </w:t>
      </w:r>
      <w:r w:rsidR="00427A4B">
        <w:rPr>
          <w:color w:val="000000" w:themeColor="text1"/>
        </w:rPr>
        <w:t>or</w:t>
      </w:r>
      <w:r w:rsidR="00427A4B" w:rsidRPr="00427A4B">
        <w:rPr>
          <w:color w:val="000000" w:themeColor="text1"/>
        </w:rPr>
        <w:t xml:space="preserve"> debts.</w:t>
      </w:r>
    </w:p>
    <w:p w14:paraId="75FB681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593CB3F" w14:textId="77777777" w:rsidR="00557488" w:rsidRPr="00557488" w:rsidRDefault="00DB74F8" w:rsidP="00DB74F8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   </w:t>
      </w:r>
      <w:r w:rsidR="00176BFB">
        <w:rPr>
          <w:b/>
          <w:bCs/>
        </w:rPr>
        <w:t xml:space="preserve">Ans </w:t>
      </w:r>
      <w:r w:rsidR="00176BFB" w:rsidRPr="00557488">
        <w:rPr>
          <w:b/>
          <w:bCs/>
        </w:rPr>
        <w:t xml:space="preserve">: </w:t>
      </w:r>
      <w:r w:rsidRPr="00557488">
        <w:t>Long term returns = ((-2000*1)+ (-1000*1)+ (1000*2)+ (2000*3)+</w:t>
      </w:r>
    </w:p>
    <w:p w14:paraId="293941DA" w14:textId="0C02226E" w:rsidR="00DB74F8" w:rsidRPr="00557488" w:rsidRDefault="00557488" w:rsidP="00557488">
      <w:pPr>
        <w:autoSpaceDE w:val="0"/>
        <w:autoSpaceDN w:val="0"/>
        <w:adjustRightInd w:val="0"/>
        <w:spacing w:after="0"/>
      </w:pPr>
      <w:r w:rsidRPr="00557488">
        <w:t xml:space="preserve">                                     </w:t>
      </w:r>
      <w:r w:rsidR="00DB74F8" w:rsidRPr="00557488">
        <w:t xml:space="preserve"> (3000*1) / 6) =8000/6 =1333</w:t>
      </w:r>
    </w:p>
    <w:p w14:paraId="267BB4C6" w14:textId="14A00890" w:rsidR="00176BFB" w:rsidRPr="00176BFB" w:rsidRDefault="00176BFB" w:rsidP="00176BFB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D5613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5035521" w14:textId="597845E1" w:rsidR="0046661D" w:rsidRPr="00F12C0D" w:rsidRDefault="0046661D" w:rsidP="00F12C0D">
      <w:pPr>
        <w:ind w:left="720"/>
      </w:pPr>
      <w:r>
        <w:rPr>
          <w:b/>
          <w:bCs/>
        </w:rPr>
        <w:t xml:space="preserve">             </w:t>
      </w:r>
      <w:r w:rsidR="007836DB">
        <w:rPr>
          <w:b/>
          <w:bCs/>
        </w:rPr>
        <w:t xml:space="preserve">Ans : </w:t>
      </w:r>
      <w:r w:rsidRPr="00F12C0D">
        <w:t xml:space="preserve">Good measure is, Positive returns (profits) probability tends to be more than  </w:t>
      </w:r>
      <w:r w:rsidR="00F70A6B">
        <w:t xml:space="preserve">  </w:t>
      </w:r>
      <w:r w:rsidRPr="00F12C0D">
        <w:t xml:space="preserve"> negative returns (loss). i.e. 60% probability of profits and 20% probability of loss</w:t>
      </w:r>
    </w:p>
    <w:p w14:paraId="6C0CD73B" w14:textId="4BE5AE1A" w:rsidR="007836DB" w:rsidRPr="007836DB" w:rsidRDefault="007836DB" w:rsidP="007836DB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FF8EF7" w14:textId="77777777" w:rsidR="00ED4082" w:rsidRDefault="00CB01B1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F125" w14:textId="77777777" w:rsidR="009E3A8F" w:rsidRDefault="009E3A8F">
      <w:pPr>
        <w:spacing w:after="0" w:line="240" w:lineRule="auto"/>
      </w:pPr>
      <w:r>
        <w:separator/>
      </w:r>
    </w:p>
  </w:endnote>
  <w:endnote w:type="continuationSeparator" w:id="0">
    <w:p w14:paraId="74730CC2" w14:textId="77777777" w:rsidR="009E3A8F" w:rsidRDefault="009E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A014" w14:textId="77777777" w:rsidR="009E3A8F" w:rsidRDefault="009E3A8F">
      <w:pPr>
        <w:spacing w:after="0" w:line="240" w:lineRule="auto"/>
      </w:pPr>
      <w:r>
        <w:separator/>
      </w:r>
    </w:p>
  </w:footnote>
  <w:footnote w:type="continuationSeparator" w:id="0">
    <w:p w14:paraId="461C6843" w14:textId="77777777" w:rsidR="009E3A8F" w:rsidRDefault="009E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5328A"/>
    <w:multiLevelType w:val="hybridMultilevel"/>
    <w:tmpl w:val="AA54DDB4"/>
    <w:lvl w:ilvl="0" w:tplc="CE2AB24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1FF0982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D0A57BA"/>
    <w:multiLevelType w:val="hybridMultilevel"/>
    <w:tmpl w:val="62968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1572C"/>
    <w:multiLevelType w:val="hybridMultilevel"/>
    <w:tmpl w:val="2AA673E2"/>
    <w:lvl w:ilvl="0" w:tplc="66BEF8F4">
      <w:start w:val="1"/>
      <w:numFmt w:val="decimal"/>
      <w:lvlText w:val="%1)"/>
      <w:lvlJc w:val="left"/>
      <w:pPr>
        <w:ind w:left="46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060590237">
    <w:abstractNumId w:val="2"/>
  </w:num>
  <w:num w:numId="2" w16cid:durableId="1694988635">
    <w:abstractNumId w:val="3"/>
  </w:num>
  <w:num w:numId="3" w16cid:durableId="1006634003">
    <w:abstractNumId w:val="4"/>
  </w:num>
  <w:num w:numId="4" w16cid:durableId="707606334">
    <w:abstractNumId w:val="0"/>
  </w:num>
  <w:num w:numId="5" w16cid:durableId="1042751885">
    <w:abstractNumId w:val="1"/>
  </w:num>
  <w:num w:numId="6" w16cid:durableId="95560056">
    <w:abstractNumId w:val="6"/>
  </w:num>
  <w:num w:numId="7" w16cid:durableId="204251500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ran Kumar K">
    <w15:presenceInfo w15:providerId="Windows Live" w15:userId="28ef4c1e28358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0918"/>
    <w:rsid w:val="000C0D4F"/>
    <w:rsid w:val="000D5276"/>
    <w:rsid w:val="000E22B2"/>
    <w:rsid w:val="00176BFB"/>
    <w:rsid w:val="00182903"/>
    <w:rsid w:val="001C66A9"/>
    <w:rsid w:val="002C507F"/>
    <w:rsid w:val="002C5A17"/>
    <w:rsid w:val="002D113D"/>
    <w:rsid w:val="00310065"/>
    <w:rsid w:val="00344281"/>
    <w:rsid w:val="00366B68"/>
    <w:rsid w:val="00394435"/>
    <w:rsid w:val="003A55DB"/>
    <w:rsid w:val="003E4E9F"/>
    <w:rsid w:val="003F0E21"/>
    <w:rsid w:val="003F558B"/>
    <w:rsid w:val="0040690A"/>
    <w:rsid w:val="00422FC6"/>
    <w:rsid w:val="00427A4B"/>
    <w:rsid w:val="0046661D"/>
    <w:rsid w:val="0054252E"/>
    <w:rsid w:val="00557488"/>
    <w:rsid w:val="00614CA4"/>
    <w:rsid w:val="0063475F"/>
    <w:rsid w:val="0063574D"/>
    <w:rsid w:val="00665E59"/>
    <w:rsid w:val="006C76EE"/>
    <w:rsid w:val="00725EDE"/>
    <w:rsid w:val="007618EA"/>
    <w:rsid w:val="007836DB"/>
    <w:rsid w:val="00876DE9"/>
    <w:rsid w:val="008B5FFA"/>
    <w:rsid w:val="008D353E"/>
    <w:rsid w:val="009254BE"/>
    <w:rsid w:val="009444F7"/>
    <w:rsid w:val="009E3A8F"/>
    <w:rsid w:val="009E692B"/>
    <w:rsid w:val="00A71034"/>
    <w:rsid w:val="00A95014"/>
    <w:rsid w:val="00AA10E2"/>
    <w:rsid w:val="00AA4A60"/>
    <w:rsid w:val="00AE012E"/>
    <w:rsid w:val="00AE37B2"/>
    <w:rsid w:val="00AF65C6"/>
    <w:rsid w:val="00B1673B"/>
    <w:rsid w:val="00BF1C73"/>
    <w:rsid w:val="00C175F5"/>
    <w:rsid w:val="00CA2449"/>
    <w:rsid w:val="00CB01B1"/>
    <w:rsid w:val="00CC56BD"/>
    <w:rsid w:val="00D47A8B"/>
    <w:rsid w:val="00DB74F8"/>
    <w:rsid w:val="00DE0ED1"/>
    <w:rsid w:val="00E3362A"/>
    <w:rsid w:val="00EA4A15"/>
    <w:rsid w:val="00F12C0D"/>
    <w:rsid w:val="00F70A6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CC12"/>
  <w15:docId w15:val="{02C7EB3A-55C3-4735-8B9C-8010486D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F558B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7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70A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Kiran Kumar K</cp:lastModifiedBy>
  <cp:revision>52</cp:revision>
  <dcterms:created xsi:type="dcterms:W3CDTF">2013-09-25T10:59:00Z</dcterms:created>
  <dcterms:modified xsi:type="dcterms:W3CDTF">2023-03-03T07:45:00Z</dcterms:modified>
</cp:coreProperties>
</file>